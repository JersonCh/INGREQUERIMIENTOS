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808"/>
      </w:tblGrid>
      <w:tr w:rsidR="00CD0659" w14:paraId="005599DE" w14:textId="77777777" w:rsidTr="00CD0659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F3E0" w14:textId="1311DC63" w:rsidR="00CD0659" w:rsidRDefault="00CD065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DESCRIPCIÒN NARRATIVA DE CASO</w:t>
            </w:r>
            <w:del w:id="0" w:author="JERSON RONI CHAMBI CORI" w:date="2023-11-09T12:28:00Z">
              <w:r w:rsidDel="004031A0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delText>S</w:delText>
              </w:r>
            </w:del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USO</w:t>
            </w:r>
            <w:ins w:id="1" w:author="JERSON RONI CHAMBI CORI" w:date="2023-11-09T12:28:00Z">
              <w:r w:rsidR="004031A0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 REGISTR</w:t>
              </w:r>
            </w:ins>
            <w:ins w:id="2" w:author="JERSON RONI CHAMBI CORI" w:date="2023-11-09T12:29:00Z">
              <w:r w:rsidR="004031A0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AR VENTA</w:t>
              </w:r>
            </w:ins>
          </w:p>
        </w:tc>
      </w:tr>
      <w:tr w:rsidR="00EC51C9" w14:paraId="1287EB2A" w14:textId="77777777" w:rsidTr="00EC51C9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C83AE" w14:textId="77777777" w:rsidR="00CD0659" w:rsidRDefault="00CD065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 del Actor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4A697" w14:textId="77777777" w:rsidR="00CD0659" w:rsidRDefault="00CD065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Respuesta del Sistema</w:t>
            </w:r>
          </w:p>
        </w:tc>
      </w:tr>
      <w:tr w:rsidR="00EC51C9" w14:paraId="2CADCEFD" w14:textId="77777777" w:rsidTr="00EC51C9">
        <w:trPr>
          <w:trHeight w:val="1772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F10F" w14:textId="738DEFB3" w:rsidR="00CD0659" w:rsidRPr="00EC51C9" w:rsidRDefault="00CD0659" w:rsidP="00CD065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659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3F7A44">
              <w:rPr>
                <w:rFonts w:ascii="Arial" w:hAnsi="Arial" w:cs="Arial"/>
                <w:color w:val="000000"/>
                <w:sz w:val="20"/>
                <w:szCs w:val="20"/>
              </w:rPr>
              <w:t>mesero selecciona el botón Registrar Venta</w:t>
            </w:r>
            <w:r w:rsidR="00EC51C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656E563" w14:textId="77777777" w:rsidR="00EC51C9" w:rsidRDefault="00EC51C9" w:rsidP="00EC51C9">
            <w:pPr>
              <w:pStyle w:val="Prrafodelista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1A9E9" w14:textId="77777777" w:rsidR="00EC51C9" w:rsidRDefault="00EC51C9" w:rsidP="00EC51C9">
            <w:pPr>
              <w:pStyle w:val="Prrafodelista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289F7" w14:textId="77777777" w:rsidR="00EC51C9" w:rsidRDefault="00EC51C9" w:rsidP="00EC51C9">
            <w:pPr>
              <w:pStyle w:val="Prrafodelista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0D055" w14:textId="39B03D0A" w:rsidR="00EC51C9" w:rsidRPr="00EC51C9" w:rsidRDefault="00EC51C9" w:rsidP="00EC51C9">
            <w:pPr>
              <w:pStyle w:val="Prrafodelista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E092A" w14:textId="57802A76" w:rsidR="00EC51C9" w:rsidRDefault="00EC51C9" w:rsidP="00EC51C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</w:pPr>
            <w:r>
              <w:t>El sistema muestra la interfaz de Registrar Venta:</w:t>
            </w:r>
          </w:p>
          <w:p w14:paraId="6AE9E1C8" w14:textId="75C5F920" w:rsidR="00EC51C9" w:rsidRDefault="002A548F" w:rsidP="00EC51C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</w:pPr>
            <w:r>
              <w:t>Las mesas y su número.</w:t>
            </w:r>
          </w:p>
          <w:p w14:paraId="46F34612" w14:textId="5C9999C1" w:rsidR="002A548F" w:rsidRDefault="002A548F" w:rsidP="00EC51C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</w:pPr>
            <w:r>
              <w:t>El estado de las mesas</w:t>
            </w:r>
          </w:p>
          <w:p w14:paraId="5F28A4DB" w14:textId="77777777" w:rsidR="00EC51C9" w:rsidRDefault="00EC51C9" w:rsidP="00EC51C9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</w:pPr>
          </w:p>
          <w:p w14:paraId="674712EC" w14:textId="673108BA" w:rsidR="00EC51C9" w:rsidRDefault="00EC51C9" w:rsidP="00EC51C9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</w:tc>
      </w:tr>
      <w:tr w:rsidR="00EC51C9" w14:paraId="6D9AE26A" w14:textId="77777777" w:rsidTr="00EC51C9">
        <w:trPr>
          <w:trHeight w:val="1772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FEBE" w14:textId="24872838" w:rsidR="00EC51C9" w:rsidRPr="00CD0659" w:rsidRDefault="002A548F" w:rsidP="00CD065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mesero selecciona la mesa de la cual quiere registrar la venta.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DE28" w14:textId="10543FE9" w:rsidR="00EC51C9" w:rsidRDefault="002A548F" w:rsidP="00EC51C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</w:pPr>
            <w:r>
              <w:t>El sistema muestra el detalle de la mesa seleccionada la cual incluye los siguientes campos:</w:t>
            </w:r>
          </w:p>
          <w:p w14:paraId="0B248997" w14:textId="77777777" w:rsidR="002A548F" w:rsidRDefault="002A548F" w:rsidP="002A548F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</w:p>
          <w:p w14:paraId="02F49329" w14:textId="77777777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El listado de los productos solicitados por el cliente</w:t>
            </w:r>
          </w:p>
          <w:p w14:paraId="5006403C" w14:textId="47869634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La cantidad de cada producto</w:t>
            </w:r>
          </w:p>
          <w:p w14:paraId="73C5D672" w14:textId="77777777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El precio de cada producto</w:t>
            </w:r>
          </w:p>
          <w:p w14:paraId="7156B429" w14:textId="77777777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El subtotal</w:t>
            </w:r>
          </w:p>
          <w:p w14:paraId="4EBEB9E8" w14:textId="77777777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Botón de Registrar Venta</w:t>
            </w:r>
          </w:p>
          <w:p w14:paraId="6F7ACC49" w14:textId="3DFCDD6D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Botón de Actualizar</w:t>
            </w:r>
          </w:p>
          <w:p w14:paraId="260D76FF" w14:textId="5F3033AF" w:rsidR="002A548F" w:rsidRDefault="002A548F" w:rsidP="002A548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</w:pPr>
            <w:r>
              <w:t>botón de Cancelar.</w:t>
            </w:r>
          </w:p>
        </w:tc>
      </w:tr>
      <w:tr w:rsidR="00EC51C9" w14:paraId="186A865F" w14:textId="77777777" w:rsidTr="00EC51C9">
        <w:trPr>
          <w:trHeight w:val="1772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BFC5" w14:textId="603A142E" w:rsidR="00EC51C9" w:rsidRPr="00CD0659" w:rsidRDefault="002A548F" w:rsidP="00CD065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mesero verifica el detalle de los pedidos de la mesa y confirma que la orden se ha completado y registra la venta presionando el botón de Registrar Venta.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09F3E" w14:textId="0A3208DF" w:rsidR="002A548F" w:rsidRDefault="002A548F" w:rsidP="002A548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ins w:id="3" w:author="JERSON RONI CHAMBI CORI" w:date="2023-11-09T12:27:00Z"/>
              </w:rPr>
            </w:pPr>
            <w:ins w:id="4" w:author="JERSON RONI CHAMBI CORI" w:date="2023-11-09T12:27:00Z">
              <w:r>
                <w:t xml:space="preserve">El sistema </w:t>
              </w:r>
            </w:ins>
            <w:ins w:id="5" w:author="JERSON RONI CHAMBI CORI" w:date="2023-11-09T12:32:00Z">
              <w:r w:rsidR="00C45DAA">
                <w:t xml:space="preserve">registra la venta en la base de datos y </w:t>
              </w:r>
            </w:ins>
            <w:ins w:id="6" w:author="JERSON RONI CHAMBI CORI" w:date="2023-11-09T12:27:00Z">
              <w:r>
                <w:t xml:space="preserve">muestra un mensaje de confirmación. </w:t>
              </w:r>
            </w:ins>
          </w:p>
          <w:p w14:paraId="3760D224" w14:textId="5BED2ED9" w:rsidR="002A548F" w:rsidRDefault="002A548F" w:rsidP="002A548F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pPrChange w:id="7" w:author="JERSON RONI CHAMBI CORI" w:date="2023-11-09T12:27:00Z">
                <w:pPr>
                  <w:pStyle w:val="NormalWeb"/>
                  <w:numPr>
                    <w:numId w:val="9"/>
                  </w:numPr>
                  <w:spacing w:before="0" w:beforeAutospacing="0" w:after="0" w:afterAutospacing="0"/>
                  <w:ind w:left="720" w:hanging="360"/>
                  <w:jc w:val="both"/>
                  <w:textAlignment w:val="baseline"/>
                </w:pPr>
              </w:pPrChange>
            </w:pPr>
            <w:ins w:id="8" w:author="JERSON RONI CHAMBI CORI" w:date="2023-11-09T12:27:00Z">
              <w:r>
                <w:t>“La venta se ha registrado correctamente”</w:t>
              </w:r>
            </w:ins>
            <w:ins w:id="9" w:author="JERSON RONI CHAMBI CORI" w:date="2023-11-09T12:28:00Z">
              <w:r>
                <w:t>.</w:t>
              </w:r>
            </w:ins>
          </w:p>
        </w:tc>
        <w:bookmarkStart w:id="10" w:name="_GoBack"/>
        <w:bookmarkEnd w:id="10"/>
      </w:tr>
    </w:tbl>
    <w:p w14:paraId="18E2E698" w14:textId="77777777" w:rsidR="0070497D" w:rsidRDefault="0070497D"/>
    <w:sectPr w:rsidR="0070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AE0"/>
    <w:multiLevelType w:val="multilevel"/>
    <w:tmpl w:val="8374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32C9D"/>
    <w:multiLevelType w:val="multilevel"/>
    <w:tmpl w:val="7E529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32791"/>
    <w:multiLevelType w:val="multilevel"/>
    <w:tmpl w:val="4BA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754CE"/>
    <w:multiLevelType w:val="hybridMultilevel"/>
    <w:tmpl w:val="3440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C7624"/>
    <w:multiLevelType w:val="hybridMultilevel"/>
    <w:tmpl w:val="298A0A76"/>
    <w:lvl w:ilvl="0" w:tplc="280A000F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42154"/>
    <w:multiLevelType w:val="hybridMultilevel"/>
    <w:tmpl w:val="9CDC2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07DE5"/>
    <w:multiLevelType w:val="multilevel"/>
    <w:tmpl w:val="15C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87DA9"/>
    <w:multiLevelType w:val="multilevel"/>
    <w:tmpl w:val="21A89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54297"/>
    <w:multiLevelType w:val="multilevel"/>
    <w:tmpl w:val="D4C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C5DA6"/>
    <w:multiLevelType w:val="multilevel"/>
    <w:tmpl w:val="F2A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363D4"/>
    <w:multiLevelType w:val="hybridMultilevel"/>
    <w:tmpl w:val="AED488D4"/>
    <w:lvl w:ilvl="0" w:tplc="DABC1E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31CF6"/>
    <w:multiLevelType w:val="multilevel"/>
    <w:tmpl w:val="6D4EB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SON RONI CHAMBI CORI">
    <w15:presenceInfo w15:providerId="AD" w15:userId="S-1-5-21-778829397-3498988537-302210168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59"/>
    <w:rsid w:val="002A548F"/>
    <w:rsid w:val="003F7A44"/>
    <w:rsid w:val="004031A0"/>
    <w:rsid w:val="004D647E"/>
    <w:rsid w:val="0070497D"/>
    <w:rsid w:val="00C45DAA"/>
    <w:rsid w:val="00CD0659"/>
    <w:rsid w:val="00E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D967"/>
  <w15:chartTrackingRefBased/>
  <w15:docId w15:val="{3A159805-906B-49AB-8ED4-5A19D36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CD06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6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Jaimeelias Flores Quispe</dc:creator>
  <cp:keywords/>
  <dc:description/>
  <cp:lastModifiedBy>JERSON RONI CHAMBI CORI</cp:lastModifiedBy>
  <cp:revision>5</cp:revision>
  <dcterms:created xsi:type="dcterms:W3CDTF">2023-10-17T04:52:00Z</dcterms:created>
  <dcterms:modified xsi:type="dcterms:W3CDTF">2023-11-09T17:32:00Z</dcterms:modified>
</cp:coreProperties>
</file>